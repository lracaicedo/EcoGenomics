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64F57" w14:textId="77777777" w:rsidR="00EC020C" w:rsidRPr="00E75958" w:rsidRDefault="00EC020C" w:rsidP="003D12AA">
      <w:pPr>
        <w:pStyle w:val="NormalWeb"/>
        <w:spacing w:before="180" w:beforeAutospacing="0" w:after="180" w:afterAutospacing="0"/>
        <w:jc w:val="center"/>
        <w:rPr>
          <w:sz w:val="20"/>
          <w:szCs w:val="20"/>
        </w:rPr>
      </w:pPr>
      <w:r w:rsidRPr="00E75958">
        <w:rPr>
          <w:b/>
          <w:bCs/>
          <w:sz w:val="20"/>
          <w:szCs w:val="20"/>
          <w:shd w:val="clear" w:color="auto" w:fill="FFFFFF"/>
        </w:rPr>
        <w:t>Differences in Gene Expression and Microbiome in the sea star</w:t>
      </w:r>
      <w:r w:rsidRPr="00E75958">
        <w:rPr>
          <w:b/>
          <w:bCs/>
          <w:i/>
          <w:iCs/>
          <w:sz w:val="20"/>
          <w:szCs w:val="20"/>
          <w:shd w:val="clear" w:color="auto" w:fill="FFFFFF"/>
        </w:rPr>
        <w:t xml:space="preserve"> Pisaster ochraceus</w:t>
      </w:r>
      <w:r w:rsidRPr="00E75958">
        <w:rPr>
          <w:b/>
          <w:bCs/>
          <w:sz w:val="20"/>
          <w:szCs w:val="20"/>
          <w:shd w:val="clear" w:color="auto" w:fill="FFFFFF"/>
        </w:rPr>
        <w:t xml:space="preserve"> growing in two different environments</w:t>
      </w:r>
    </w:p>
    <w:p w14:paraId="3DAE9D57" w14:textId="77777777" w:rsidR="00EC020C" w:rsidRPr="00E75958" w:rsidRDefault="00EC020C" w:rsidP="003D12AA">
      <w:pPr>
        <w:pStyle w:val="NormalWeb"/>
        <w:spacing w:before="180" w:beforeAutospacing="0" w:after="180" w:afterAutospacing="0"/>
        <w:jc w:val="center"/>
        <w:rPr>
          <w:sz w:val="22"/>
          <w:szCs w:val="22"/>
          <w:lang w:val="es-CO"/>
        </w:rPr>
      </w:pPr>
      <w:r w:rsidRPr="00E75958">
        <w:rPr>
          <w:sz w:val="22"/>
          <w:szCs w:val="22"/>
          <w:shd w:val="clear" w:color="auto" w:fill="FFFFFF"/>
          <w:lang w:val="es-CO"/>
        </w:rPr>
        <w:t>Lauren Ashlock, Laura Caicedo-Quiroga, Kattia Palacio-López, Charles Kilpatrick</w:t>
      </w:r>
    </w:p>
    <w:p w14:paraId="4356E453" w14:textId="25D3A7FD" w:rsidR="00EC020C" w:rsidRPr="00E75958" w:rsidRDefault="00EC020C" w:rsidP="00491695">
      <w:pPr>
        <w:pStyle w:val="NormalWeb"/>
        <w:spacing w:before="180" w:beforeAutospacing="0" w:after="180" w:afterAutospacing="0"/>
        <w:jc w:val="both"/>
        <w:rPr>
          <w:sz w:val="22"/>
          <w:szCs w:val="22"/>
        </w:rPr>
      </w:pPr>
      <w:r w:rsidRPr="00E75958">
        <w:rPr>
          <w:sz w:val="22"/>
          <w:szCs w:val="22"/>
          <w:shd w:val="clear" w:color="auto" w:fill="FFFFFF"/>
        </w:rPr>
        <w:t xml:space="preserve">Since the onset of the most recent outbreak of Sea Star Wasting Disease, sea star populations </w:t>
      </w:r>
      <w:r w:rsidR="00E52A72" w:rsidRPr="00E75958">
        <w:rPr>
          <w:sz w:val="22"/>
          <w:szCs w:val="22"/>
          <w:shd w:val="clear" w:color="auto" w:fill="FFFFFF"/>
        </w:rPr>
        <w:t>from Alaska</w:t>
      </w:r>
      <w:r w:rsidRPr="00E75958">
        <w:rPr>
          <w:sz w:val="22"/>
          <w:szCs w:val="22"/>
          <w:shd w:val="clear" w:color="auto" w:fill="FFFFFF"/>
        </w:rPr>
        <w:t xml:space="preserve"> to Baja have suffe</w:t>
      </w:r>
      <w:r w:rsidR="00E52A72" w:rsidRPr="00E75958">
        <w:rPr>
          <w:sz w:val="22"/>
          <w:szCs w:val="22"/>
          <w:shd w:val="clear" w:color="auto" w:fill="FFFFFF"/>
        </w:rPr>
        <w:t>red massive population declines</w:t>
      </w:r>
      <w:r w:rsidR="00E52A72" w:rsidRPr="00E75958">
        <w:rPr>
          <w:sz w:val="22"/>
          <w:szCs w:val="22"/>
          <w:shd w:val="clear" w:color="auto" w:fill="FFFFFF"/>
          <w:vertAlign w:val="superscript"/>
        </w:rPr>
        <w:t>1</w:t>
      </w:r>
      <w:r w:rsidR="00E52A72" w:rsidRPr="00E75958">
        <w:rPr>
          <w:sz w:val="22"/>
          <w:szCs w:val="22"/>
          <w:shd w:val="clear" w:color="auto" w:fill="FFFFFF"/>
        </w:rPr>
        <w:t>. Alt</w:t>
      </w:r>
      <w:r w:rsidRPr="00E75958">
        <w:rPr>
          <w:sz w:val="22"/>
          <w:szCs w:val="22"/>
          <w:shd w:val="clear" w:color="auto" w:fill="FFFFFF"/>
        </w:rPr>
        <w:t>hough a densovirus has been associated with wasting symptoms, the causative agent of the disease is not definitively kno</w:t>
      </w:r>
      <w:r w:rsidR="00E52A72" w:rsidRPr="00E75958">
        <w:rPr>
          <w:sz w:val="22"/>
          <w:szCs w:val="22"/>
          <w:shd w:val="clear" w:color="auto" w:fill="FFFFFF"/>
        </w:rPr>
        <w:t>wn</w:t>
      </w:r>
      <w:r w:rsidR="00E52A72" w:rsidRPr="00E75958">
        <w:rPr>
          <w:sz w:val="22"/>
          <w:szCs w:val="22"/>
          <w:shd w:val="clear" w:color="auto" w:fill="FFFFFF"/>
          <w:vertAlign w:val="superscript"/>
        </w:rPr>
        <w:t>1</w:t>
      </w:r>
      <w:r w:rsidR="00E52A72" w:rsidRPr="00E75958">
        <w:rPr>
          <w:sz w:val="22"/>
          <w:szCs w:val="22"/>
          <w:shd w:val="clear" w:color="auto" w:fill="FFFFFF"/>
        </w:rPr>
        <w:t>. Both</w:t>
      </w:r>
      <w:r w:rsidRPr="00E75958">
        <w:rPr>
          <w:sz w:val="22"/>
          <w:szCs w:val="22"/>
          <w:shd w:val="clear" w:color="auto" w:fill="FFFFFF"/>
        </w:rPr>
        <w:t xml:space="preserve"> variation in susceptibility to wasting among species</w:t>
      </w:r>
      <w:r w:rsidR="00E52A72" w:rsidRPr="00E75958">
        <w:rPr>
          <w:sz w:val="22"/>
          <w:szCs w:val="22"/>
          <w:shd w:val="clear" w:color="auto" w:fill="FFFFFF"/>
        </w:rPr>
        <w:t xml:space="preserve"> and conspecific variation</w:t>
      </w:r>
      <w:r w:rsidRPr="00E75958">
        <w:rPr>
          <w:sz w:val="22"/>
          <w:szCs w:val="22"/>
          <w:shd w:val="clear" w:color="auto" w:fill="FFFFFF"/>
        </w:rPr>
        <w:t xml:space="preserve"> attributed to differences in temperature regime, wave exposure, age, size class, and microhabitat</w:t>
      </w:r>
      <w:r w:rsidR="00E52A72" w:rsidRPr="00E75958">
        <w:rPr>
          <w:sz w:val="22"/>
          <w:szCs w:val="22"/>
          <w:shd w:val="clear" w:color="auto" w:fill="FFFFFF"/>
        </w:rPr>
        <w:t xml:space="preserve"> have been reported</w:t>
      </w:r>
      <w:r w:rsidR="00E52A72" w:rsidRPr="00E75958">
        <w:rPr>
          <w:sz w:val="22"/>
          <w:szCs w:val="22"/>
          <w:shd w:val="clear" w:color="auto" w:fill="FFFFFF"/>
          <w:vertAlign w:val="superscript"/>
        </w:rPr>
        <w:t>1,2</w:t>
      </w:r>
      <w:r w:rsidRPr="00E75958">
        <w:rPr>
          <w:sz w:val="22"/>
          <w:szCs w:val="22"/>
          <w:shd w:val="clear" w:color="auto" w:fill="FFFFFF"/>
        </w:rPr>
        <w:t>.  </w:t>
      </w:r>
    </w:p>
    <w:p w14:paraId="77820E8E" w14:textId="22BC08F1" w:rsidR="00EC020C" w:rsidRPr="00E75958" w:rsidRDefault="00D72EF5" w:rsidP="00491695">
      <w:pPr>
        <w:pStyle w:val="NormalWeb"/>
        <w:spacing w:before="180" w:beforeAutospacing="0" w:after="180" w:afterAutospacing="0"/>
        <w:jc w:val="both"/>
        <w:rPr>
          <w:sz w:val="22"/>
          <w:szCs w:val="22"/>
        </w:rPr>
      </w:pPr>
      <w:r w:rsidRPr="00E75958">
        <w:rPr>
          <w:sz w:val="22"/>
          <w:szCs w:val="22"/>
          <w:shd w:val="clear" w:color="auto" w:fill="FFFFFF"/>
        </w:rPr>
        <w:t xml:space="preserve">One </w:t>
      </w:r>
      <w:r w:rsidR="00EC020C" w:rsidRPr="00E75958">
        <w:rPr>
          <w:sz w:val="22"/>
          <w:szCs w:val="22"/>
          <w:shd w:val="clear" w:color="auto" w:fill="FFFFFF"/>
        </w:rPr>
        <w:t xml:space="preserve">species impacted by this epidemic is the rocky intertidal keystone predator, </w:t>
      </w:r>
      <w:r w:rsidR="00EC020C" w:rsidRPr="00E75958">
        <w:rPr>
          <w:i/>
          <w:iCs/>
          <w:sz w:val="22"/>
          <w:szCs w:val="22"/>
          <w:shd w:val="clear" w:color="auto" w:fill="FFFFFF"/>
        </w:rPr>
        <w:t>Pisaster ochraceus</w:t>
      </w:r>
      <w:r w:rsidR="00E52A72" w:rsidRPr="00E75958">
        <w:rPr>
          <w:sz w:val="22"/>
          <w:szCs w:val="22"/>
          <w:shd w:val="clear" w:color="auto" w:fill="FFFFFF"/>
          <w:vertAlign w:val="superscript"/>
        </w:rPr>
        <w:t>1</w:t>
      </w:r>
      <w:r w:rsidR="00E52A72" w:rsidRPr="00E75958">
        <w:rPr>
          <w:sz w:val="22"/>
          <w:szCs w:val="22"/>
          <w:shd w:val="clear" w:color="auto" w:fill="FFFFFF"/>
        </w:rPr>
        <w:t xml:space="preserve">. </w:t>
      </w:r>
      <w:r w:rsidR="00EC020C" w:rsidRPr="00E75958">
        <w:rPr>
          <w:i/>
          <w:iCs/>
          <w:sz w:val="22"/>
          <w:szCs w:val="22"/>
          <w:shd w:val="clear" w:color="auto" w:fill="FFFFFF"/>
        </w:rPr>
        <w:t>P. ochraceus</w:t>
      </w:r>
      <w:r w:rsidR="00EC020C" w:rsidRPr="00E75958">
        <w:rPr>
          <w:sz w:val="22"/>
          <w:szCs w:val="22"/>
          <w:shd w:val="clear" w:color="auto" w:fill="FFFFFF"/>
        </w:rPr>
        <w:t xml:space="preserve"> is commonly found in the mid t</w:t>
      </w:r>
      <w:r w:rsidRPr="00E75958">
        <w:rPr>
          <w:sz w:val="22"/>
          <w:szCs w:val="22"/>
          <w:shd w:val="clear" w:color="auto" w:fill="FFFFFF"/>
        </w:rPr>
        <w:t>o low intertidal zone and</w:t>
      </w:r>
      <w:r w:rsidR="00EC020C" w:rsidRPr="00E75958">
        <w:rPr>
          <w:sz w:val="22"/>
          <w:szCs w:val="22"/>
          <w:shd w:val="clear" w:color="auto" w:fill="FFFFFF"/>
        </w:rPr>
        <w:t xml:space="preserve"> in su</w:t>
      </w:r>
      <w:r w:rsidR="00550AD4" w:rsidRPr="00E75958">
        <w:rPr>
          <w:sz w:val="22"/>
          <w:szCs w:val="22"/>
          <w:shd w:val="clear" w:color="auto" w:fill="FFFFFF"/>
        </w:rPr>
        <w:t>btidal waters to depths of ~90m</w:t>
      </w:r>
      <w:r w:rsidR="00550AD4" w:rsidRPr="00E75958">
        <w:rPr>
          <w:sz w:val="22"/>
          <w:szCs w:val="22"/>
          <w:shd w:val="clear" w:color="auto" w:fill="FFFFFF"/>
          <w:vertAlign w:val="superscript"/>
        </w:rPr>
        <w:t>3</w:t>
      </w:r>
      <w:r w:rsidR="00550AD4" w:rsidRPr="00E75958">
        <w:rPr>
          <w:sz w:val="22"/>
          <w:szCs w:val="22"/>
          <w:shd w:val="clear" w:color="auto" w:fill="FFFFFF"/>
        </w:rPr>
        <w:t xml:space="preserve">. </w:t>
      </w:r>
      <w:r w:rsidR="00EC020C" w:rsidRPr="00E75958">
        <w:rPr>
          <w:sz w:val="22"/>
          <w:szCs w:val="22"/>
          <w:shd w:val="clear" w:color="auto" w:fill="FFFFFF"/>
        </w:rPr>
        <w:t>The intertidal zone is characterized by high wave a</w:t>
      </w:r>
      <w:r w:rsidR="00550AD4" w:rsidRPr="00E75958">
        <w:rPr>
          <w:sz w:val="22"/>
          <w:szCs w:val="22"/>
          <w:shd w:val="clear" w:color="auto" w:fill="FFFFFF"/>
        </w:rPr>
        <w:t xml:space="preserve">ction and </w:t>
      </w:r>
      <w:r w:rsidR="00EC020C" w:rsidRPr="00E75958">
        <w:rPr>
          <w:sz w:val="22"/>
          <w:szCs w:val="22"/>
          <w:shd w:val="clear" w:color="auto" w:fill="FFFFFF"/>
        </w:rPr>
        <w:t>organisms living in th</w:t>
      </w:r>
      <w:r w:rsidR="00550AD4" w:rsidRPr="00E75958">
        <w:rPr>
          <w:sz w:val="22"/>
          <w:szCs w:val="22"/>
          <w:shd w:val="clear" w:color="auto" w:fill="FFFFFF"/>
        </w:rPr>
        <w:t xml:space="preserve">is zone </w:t>
      </w:r>
      <w:r w:rsidR="00EC020C" w:rsidRPr="00E75958">
        <w:rPr>
          <w:sz w:val="22"/>
          <w:szCs w:val="22"/>
          <w:shd w:val="clear" w:color="auto" w:fill="FFFFFF"/>
        </w:rPr>
        <w:t>are subject to long periods of emersion, where they are susceptible to desiccation, high UV irradiati</w:t>
      </w:r>
      <w:r w:rsidRPr="00E75958">
        <w:rPr>
          <w:sz w:val="22"/>
          <w:szCs w:val="22"/>
          <w:shd w:val="clear" w:color="auto" w:fill="FFFFFF"/>
        </w:rPr>
        <w:t>on, and rainfall. T</w:t>
      </w:r>
      <w:r w:rsidR="00EC020C" w:rsidRPr="00E75958">
        <w:rPr>
          <w:sz w:val="22"/>
          <w:szCs w:val="22"/>
          <w:shd w:val="clear" w:color="auto" w:fill="FFFFFF"/>
        </w:rPr>
        <w:t>he subtidal is a more stable environment, with less wave action and no period</w:t>
      </w:r>
      <w:r w:rsidRPr="00E75958">
        <w:rPr>
          <w:sz w:val="22"/>
          <w:szCs w:val="22"/>
          <w:shd w:val="clear" w:color="auto" w:fill="FFFFFF"/>
        </w:rPr>
        <w:t xml:space="preserve">s of emersion. These </w:t>
      </w:r>
      <w:r w:rsidR="00EC020C" w:rsidRPr="00E75958">
        <w:rPr>
          <w:sz w:val="22"/>
          <w:szCs w:val="22"/>
          <w:shd w:val="clear" w:color="auto" w:fill="FFFFFF"/>
        </w:rPr>
        <w:t xml:space="preserve">habitats are also characterized by differing compositions of algae and invertebrates. These differences in habitat type may confer different stress levels, general health, and microbiome composition of </w:t>
      </w:r>
      <w:r w:rsidR="00EC020C" w:rsidRPr="00E75958">
        <w:rPr>
          <w:i/>
          <w:iCs/>
          <w:sz w:val="22"/>
          <w:szCs w:val="22"/>
          <w:shd w:val="clear" w:color="auto" w:fill="FFFFFF"/>
        </w:rPr>
        <w:t>P. ochraceus</w:t>
      </w:r>
      <w:r w:rsidR="00EC020C" w:rsidRPr="00E75958">
        <w:rPr>
          <w:sz w:val="22"/>
          <w:szCs w:val="22"/>
          <w:shd w:val="clear" w:color="auto" w:fill="FFFFFF"/>
        </w:rPr>
        <w:t xml:space="preserve"> living in the intertidal versus living in subtidal environments.</w:t>
      </w:r>
    </w:p>
    <w:p w14:paraId="53754596" w14:textId="49AC3BCB" w:rsidR="00EC020C" w:rsidRPr="00E75958" w:rsidRDefault="00EC020C" w:rsidP="00491695">
      <w:pPr>
        <w:pStyle w:val="NormalWeb"/>
        <w:spacing w:before="180" w:beforeAutospacing="0" w:after="180" w:afterAutospacing="0"/>
        <w:jc w:val="both"/>
        <w:rPr>
          <w:sz w:val="22"/>
          <w:szCs w:val="22"/>
        </w:rPr>
      </w:pPr>
      <w:r w:rsidRPr="00E75958">
        <w:rPr>
          <w:sz w:val="22"/>
          <w:szCs w:val="22"/>
          <w:shd w:val="clear" w:color="auto" w:fill="FFFFFF"/>
        </w:rPr>
        <w:t xml:space="preserve">In this study, we aim to identify the differences in host gene expression and microbiome composition among intertidal and subtidal </w:t>
      </w:r>
      <w:r w:rsidR="00550AD4" w:rsidRPr="00E75958">
        <w:rPr>
          <w:i/>
          <w:iCs/>
          <w:sz w:val="22"/>
          <w:szCs w:val="22"/>
          <w:shd w:val="clear" w:color="auto" w:fill="FFFFFF"/>
        </w:rPr>
        <w:t>P. ochraceus</w:t>
      </w:r>
      <w:r w:rsidR="00550AD4" w:rsidRPr="00E75958">
        <w:rPr>
          <w:sz w:val="22"/>
          <w:szCs w:val="22"/>
          <w:shd w:val="clear" w:color="auto" w:fill="FFFFFF"/>
        </w:rPr>
        <w:t xml:space="preserve"> </w:t>
      </w:r>
      <w:r w:rsidRPr="00E75958">
        <w:rPr>
          <w:sz w:val="22"/>
          <w:szCs w:val="22"/>
          <w:shd w:val="clear" w:color="auto" w:fill="FFFFFF"/>
        </w:rPr>
        <w:t xml:space="preserve">collected from Monterey Bay, California. Sea stars used in this study varied in their </w:t>
      </w:r>
      <w:r w:rsidR="007634F8" w:rsidRPr="00E75958">
        <w:rPr>
          <w:sz w:val="22"/>
          <w:szCs w:val="22"/>
          <w:shd w:val="clear" w:color="auto" w:fill="FFFFFF"/>
        </w:rPr>
        <w:t>expression</w:t>
      </w:r>
      <w:r w:rsidRPr="00E75958">
        <w:rPr>
          <w:sz w:val="22"/>
          <w:szCs w:val="22"/>
          <w:shd w:val="clear" w:color="auto" w:fill="FFFFFF"/>
        </w:rPr>
        <w:t xml:space="preserve"> of wasting symptoms. Some organisms remained healthy throughout the duration of observation, while others succumbed to the disease.</w:t>
      </w:r>
      <w:r w:rsidR="00F97A51" w:rsidRPr="00E75958">
        <w:rPr>
          <w:sz w:val="22"/>
          <w:szCs w:val="22"/>
          <w:shd w:val="clear" w:color="auto" w:fill="FFFFFF"/>
        </w:rPr>
        <w:t xml:space="preserve"> Interestingly, a larger proportion of animals collected from the intertidal</w:t>
      </w:r>
      <w:r w:rsidRPr="00E75958">
        <w:rPr>
          <w:sz w:val="22"/>
          <w:szCs w:val="22"/>
          <w:shd w:val="clear" w:color="auto" w:fill="FFFFFF"/>
        </w:rPr>
        <w:t xml:space="preserve"> </w:t>
      </w:r>
      <w:r w:rsidR="00F97A51" w:rsidRPr="00E75958">
        <w:rPr>
          <w:sz w:val="22"/>
          <w:szCs w:val="22"/>
          <w:shd w:val="clear" w:color="auto" w:fill="FFFFFF"/>
        </w:rPr>
        <w:t xml:space="preserve">developed wasting symptoms as compared to animals collected from a subtidal environment. </w:t>
      </w:r>
      <w:r w:rsidRPr="00E75958">
        <w:rPr>
          <w:sz w:val="22"/>
          <w:szCs w:val="22"/>
          <w:shd w:val="clear" w:color="auto" w:fill="FFFFFF"/>
        </w:rPr>
        <w:t>Understanding the role of habitat type in defining host gene expression and microbiome composition will provide further information regarding the dynamics of this enigmatic disease.</w:t>
      </w:r>
    </w:p>
    <w:p w14:paraId="54FB69D3" w14:textId="3E748AC7" w:rsidR="00EC020C" w:rsidRPr="00E75958" w:rsidRDefault="00E75958" w:rsidP="00491695">
      <w:pPr>
        <w:pStyle w:val="NormalWeb"/>
        <w:spacing w:before="180" w:beforeAutospacing="0" w:after="180" w:afterAutospacing="0"/>
        <w:jc w:val="both"/>
        <w:rPr>
          <w:sz w:val="22"/>
          <w:szCs w:val="22"/>
        </w:rPr>
      </w:pPr>
      <w:r>
        <w:rPr>
          <w:sz w:val="22"/>
          <w:szCs w:val="22"/>
          <w:shd w:val="clear" w:color="auto" w:fill="FFFFFF"/>
        </w:rPr>
        <w:t xml:space="preserve">We ask how the </w:t>
      </w:r>
      <w:r w:rsidR="00EC020C" w:rsidRPr="00E75958">
        <w:rPr>
          <w:sz w:val="22"/>
          <w:szCs w:val="22"/>
          <w:shd w:val="clear" w:color="auto" w:fill="FFFFFF"/>
        </w:rPr>
        <w:t xml:space="preserve">environment affects gene expression and epidermis microbiome in </w:t>
      </w:r>
      <w:r w:rsidR="00EC020C" w:rsidRPr="00E75958">
        <w:rPr>
          <w:i/>
          <w:iCs/>
          <w:sz w:val="22"/>
          <w:szCs w:val="22"/>
          <w:shd w:val="clear" w:color="auto" w:fill="FFFFFF"/>
        </w:rPr>
        <w:t>P. ochraceus</w:t>
      </w:r>
      <w:r w:rsidR="00EC020C" w:rsidRPr="00E75958">
        <w:rPr>
          <w:sz w:val="22"/>
          <w:szCs w:val="22"/>
          <w:shd w:val="clear" w:color="auto" w:fill="FFFFFF"/>
        </w:rPr>
        <w:t>. Specifically we propose a mechanistic approach using genomic techniques to test two hypotheses: (1)</w:t>
      </w:r>
      <w:r w:rsidR="00EC020C" w:rsidRPr="00E75958">
        <w:rPr>
          <w:b/>
          <w:bCs/>
          <w:sz w:val="22"/>
          <w:szCs w:val="22"/>
          <w:shd w:val="clear" w:color="auto" w:fill="FFFFFF"/>
        </w:rPr>
        <w:t xml:space="preserve"> </w:t>
      </w:r>
      <w:r w:rsidR="00EC020C" w:rsidRPr="00E75958">
        <w:rPr>
          <w:sz w:val="22"/>
          <w:szCs w:val="22"/>
          <w:shd w:val="clear" w:color="auto" w:fill="FFFFFF"/>
        </w:rPr>
        <w:t xml:space="preserve">there is a difference in gene expression across the whole genome of </w:t>
      </w:r>
      <w:r w:rsidR="00EC020C" w:rsidRPr="00E75958">
        <w:rPr>
          <w:i/>
          <w:iCs/>
          <w:sz w:val="22"/>
          <w:szCs w:val="22"/>
          <w:shd w:val="clear" w:color="auto" w:fill="FFFFFF"/>
        </w:rPr>
        <w:t>P. ochraceus</w:t>
      </w:r>
      <w:r w:rsidR="00EC020C" w:rsidRPr="00E75958">
        <w:rPr>
          <w:sz w:val="22"/>
          <w:szCs w:val="22"/>
          <w:shd w:val="clear" w:color="auto" w:fill="FFFFFF"/>
        </w:rPr>
        <w:t xml:space="preserve"> that grows at the intertidal and subtidal zone of the Monterey Bay,  </w:t>
      </w:r>
      <w:commentRangeStart w:id="0"/>
      <w:commentRangeStart w:id="1"/>
      <w:r w:rsidR="00EC020C" w:rsidRPr="00E75958">
        <w:rPr>
          <w:sz w:val="22"/>
          <w:szCs w:val="22"/>
          <w:shd w:val="clear" w:color="auto" w:fill="FFFFFF"/>
        </w:rPr>
        <w:t>particularly on genes that activate immune responses, thus individuals growing on the intertidal zone will have higher levels of expression in those genes.</w:t>
      </w:r>
      <w:commentRangeEnd w:id="0"/>
      <w:r w:rsidR="007634F8" w:rsidRPr="00E75958">
        <w:rPr>
          <w:rStyle w:val="CommentReference"/>
          <w:sz w:val="22"/>
          <w:szCs w:val="22"/>
        </w:rPr>
        <w:commentReference w:id="0"/>
      </w:r>
      <w:commentRangeEnd w:id="1"/>
      <w:r w:rsidR="00D1435E">
        <w:rPr>
          <w:rStyle w:val="CommentReference"/>
          <w:rFonts w:asciiTheme="minorHAnsi" w:hAnsiTheme="minorHAnsi" w:cstheme="minorBidi"/>
        </w:rPr>
        <w:commentReference w:id="1"/>
      </w:r>
      <w:r>
        <w:rPr>
          <w:sz w:val="22"/>
          <w:szCs w:val="22"/>
          <w:shd w:val="clear" w:color="auto" w:fill="FFFFFF"/>
        </w:rPr>
        <w:t xml:space="preserve"> </w:t>
      </w:r>
      <w:r w:rsidR="00EC020C" w:rsidRPr="00E75958">
        <w:rPr>
          <w:sz w:val="22"/>
          <w:szCs w:val="22"/>
          <w:shd w:val="clear" w:color="auto" w:fill="FFFFFF"/>
        </w:rPr>
        <w:t>(2) there is a difference in diversity and</w:t>
      </w:r>
      <w:r w:rsidR="00C50293" w:rsidRPr="00E75958">
        <w:rPr>
          <w:sz w:val="22"/>
          <w:szCs w:val="22"/>
          <w:shd w:val="clear" w:color="auto" w:fill="FFFFFF"/>
        </w:rPr>
        <w:t>/or</w:t>
      </w:r>
      <w:r w:rsidR="00EC020C" w:rsidRPr="00E75958">
        <w:rPr>
          <w:sz w:val="22"/>
          <w:szCs w:val="22"/>
          <w:shd w:val="clear" w:color="auto" w:fill="FFFFFF"/>
        </w:rPr>
        <w:t xml:space="preserve"> </w:t>
      </w:r>
      <w:r w:rsidR="00C50293" w:rsidRPr="00E75958">
        <w:rPr>
          <w:sz w:val="22"/>
          <w:szCs w:val="22"/>
          <w:shd w:val="clear" w:color="auto" w:fill="FFFFFF"/>
        </w:rPr>
        <w:t xml:space="preserve">taxon </w:t>
      </w:r>
      <w:r w:rsidR="00EC020C" w:rsidRPr="00E75958">
        <w:rPr>
          <w:sz w:val="22"/>
          <w:szCs w:val="22"/>
          <w:shd w:val="clear" w:color="auto" w:fill="FFFFFF"/>
        </w:rPr>
        <w:t xml:space="preserve">abundance of the epidermis microbiome communities of the organisms that grow on the two different environments. </w:t>
      </w:r>
      <w:commentRangeStart w:id="2"/>
      <w:commentRangeStart w:id="3"/>
      <w:r w:rsidR="00EC020C" w:rsidRPr="00E75958">
        <w:rPr>
          <w:sz w:val="22"/>
          <w:szCs w:val="22"/>
          <w:shd w:val="clear" w:color="auto" w:fill="FFFFFF"/>
        </w:rPr>
        <w:t>Individuals that are less sensitive to the pathogen (healthier) are characterized by a more diverse microbiome community</w:t>
      </w:r>
      <w:commentRangeEnd w:id="2"/>
      <w:r w:rsidR="00C50293" w:rsidRPr="00E75958">
        <w:rPr>
          <w:rStyle w:val="CommentReference"/>
          <w:sz w:val="22"/>
          <w:szCs w:val="22"/>
        </w:rPr>
        <w:commentReference w:id="2"/>
      </w:r>
      <w:commentRangeEnd w:id="3"/>
      <w:r w:rsidR="00E13025">
        <w:rPr>
          <w:rStyle w:val="CommentReference"/>
          <w:rFonts w:asciiTheme="minorHAnsi" w:hAnsiTheme="minorHAnsi" w:cstheme="minorBidi"/>
        </w:rPr>
        <w:commentReference w:id="3"/>
      </w:r>
      <w:r w:rsidR="00EC020C" w:rsidRPr="00E75958">
        <w:rPr>
          <w:sz w:val="22"/>
          <w:szCs w:val="22"/>
          <w:shd w:val="clear" w:color="auto" w:fill="FFFFFF"/>
        </w:rPr>
        <w:t>.</w:t>
      </w:r>
    </w:p>
    <w:p w14:paraId="4C17B7CA" w14:textId="0C5F9CCE" w:rsidR="00EC020C" w:rsidRPr="00E75958" w:rsidRDefault="00EC020C" w:rsidP="00491695">
      <w:pPr>
        <w:pStyle w:val="NormalWeb"/>
        <w:spacing w:before="180" w:beforeAutospacing="0" w:after="180" w:afterAutospacing="0"/>
        <w:jc w:val="both"/>
        <w:rPr>
          <w:sz w:val="22"/>
          <w:szCs w:val="22"/>
        </w:rPr>
      </w:pPr>
      <w:r w:rsidRPr="00E75958">
        <w:rPr>
          <w:sz w:val="22"/>
          <w:szCs w:val="22"/>
          <w:shd w:val="clear" w:color="auto" w:fill="FFFFFF"/>
        </w:rPr>
        <w:t>For this study</w:t>
      </w:r>
      <w:commentRangeStart w:id="4"/>
      <w:r w:rsidRPr="00E75958">
        <w:rPr>
          <w:sz w:val="22"/>
          <w:szCs w:val="22"/>
          <w:shd w:val="clear" w:color="auto" w:fill="FFFFFF"/>
        </w:rPr>
        <w:t>, we will us</w:t>
      </w:r>
      <w:ins w:id="5" w:author="lra.caicedo@gmail.com" w:date="2017-02-05T21:29:00Z">
        <w:r w:rsidR="00D1435E">
          <w:rPr>
            <w:sz w:val="22"/>
            <w:szCs w:val="22"/>
            <w:shd w:val="clear" w:color="auto" w:fill="FFFFFF"/>
          </w:rPr>
          <w:t>e RNA sequences</w:t>
        </w:r>
      </w:ins>
      <w:del w:id="6" w:author="lra.caicedo@gmail.com" w:date="2017-02-05T21:29:00Z">
        <w:r w:rsidRPr="00E75958" w:rsidDel="00D1435E">
          <w:rPr>
            <w:sz w:val="22"/>
            <w:szCs w:val="22"/>
            <w:shd w:val="clear" w:color="auto" w:fill="FFFFFF"/>
          </w:rPr>
          <w:delText>e tissue sampled</w:delText>
        </w:r>
      </w:del>
      <w:r w:rsidRPr="00E75958">
        <w:rPr>
          <w:sz w:val="22"/>
          <w:szCs w:val="22"/>
          <w:shd w:val="clear" w:color="auto" w:fill="FFFFFF"/>
        </w:rPr>
        <w:t xml:space="preserve"> for 24 individuals of </w:t>
      </w:r>
      <w:r w:rsidRPr="00E75958">
        <w:rPr>
          <w:i/>
          <w:iCs/>
          <w:sz w:val="22"/>
          <w:szCs w:val="22"/>
          <w:shd w:val="clear" w:color="auto" w:fill="FFFFFF"/>
        </w:rPr>
        <w:t>P. ochraceus</w:t>
      </w:r>
      <w:commentRangeEnd w:id="4"/>
      <w:r w:rsidR="00C50293" w:rsidRPr="00E75958">
        <w:rPr>
          <w:rStyle w:val="CommentReference"/>
          <w:sz w:val="22"/>
          <w:szCs w:val="22"/>
        </w:rPr>
        <w:commentReference w:id="4"/>
      </w:r>
      <w:r w:rsidRPr="00E75958">
        <w:rPr>
          <w:i/>
          <w:iCs/>
          <w:sz w:val="22"/>
          <w:szCs w:val="22"/>
          <w:shd w:val="clear" w:color="auto" w:fill="FFFFFF"/>
        </w:rPr>
        <w:t xml:space="preserve"> </w:t>
      </w:r>
      <w:r w:rsidRPr="00E75958">
        <w:rPr>
          <w:sz w:val="22"/>
          <w:szCs w:val="22"/>
          <w:shd w:val="clear" w:color="auto" w:fill="FFFFFF"/>
        </w:rPr>
        <w:t>after three days of acclimation. We have selected to use this day as a snapshot of the individuals at the start of the experiment when all sea stars are in the health state they arrived in but after acclimation to the</w:t>
      </w:r>
      <w:r w:rsidR="00C50293" w:rsidRPr="00E75958">
        <w:rPr>
          <w:sz w:val="22"/>
          <w:szCs w:val="22"/>
          <w:shd w:val="clear" w:color="auto" w:fill="FFFFFF"/>
        </w:rPr>
        <w:t xml:space="preserve"> aquaria. Our analysis will use</w:t>
      </w:r>
      <w:r w:rsidRPr="00E75958">
        <w:rPr>
          <w:sz w:val="22"/>
          <w:szCs w:val="22"/>
          <w:shd w:val="clear" w:color="auto" w:fill="FFFFFF"/>
        </w:rPr>
        <w:t xml:space="preserve"> </w:t>
      </w:r>
      <w:r w:rsidR="00C50293" w:rsidRPr="00E75958">
        <w:rPr>
          <w:sz w:val="22"/>
          <w:szCs w:val="22"/>
          <w:shd w:val="clear" w:color="auto" w:fill="FFFFFF"/>
        </w:rPr>
        <w:t xml:space="preserve">day 3 </w:t>
      </w:r>
      <w:r w:rsidRPr="00E75958">
        <w:rPr>
          <w:sz w:val="22"/>
          <w:szCs w:val="22"/>
          <w:shd w:val="clear" w:color="auto" w:fill="FFFFFF"/>
        </w:rPr>
        <w:t xml:space="preserve">16S </w:t>
      </w:r>
      <w:r w:rsidR="00C50293" w:rsidRPr="00E75958">
        <w:rPr>
          <w:sz w:val="22"/>
          <w:szCs w:val="22"/>
          <w:shd w:val="clear" w:color="auto" w:fill="FFFFFF"/>
        </w:rPr>
        <w:t>r</w:t>
      </w:r>
      <w:r w:rsidRPr="00E75958">
        <w:rPr>
          <w:sz w:val="22"/>
          <w:szCs w:val="22"/>
          <w:shd w:val="clear" w:color="auto" w:fill="FFFFFF"/>
        </w:rPr>
        <w:t xml:space="preserve">RNA </w:t>
      </w:r>
      <w:r w:rsidR="00C50293" w:rsidRPr="00E75958">
        <w:rPr>
          <w:sz w:val="22"/>
          <w:szCs w:val="22"/>
          <w:shd w:val="clear" w:color="auto" w:fill="FFFFFF"/>
        </w:rPr>
        <w:t>sequences obtained</w:t>
      </w:r>
      <w:r w:rsidRPr="00E75958">
        <w:rPr>
          <w:sz w:val="22"/>
          <w:szCs w:val="22"/>
          <w:shd w:val="clear" w:color="auto" w:fill="FFFFFF"/>
        </w:rPr>
        <w:t xml:space="preserve"> with RNA-seq to categorize </w:t>
      </w:r>
      <w:r w:rsidR="00C50293" w:rsidRPr="00E75958">
        <w:rPr>
          <w:sz w:val="22"/>
          <w:szCs w:val="22"/>
          <w:shd w:val="clear" w:color="auto" w:fill="FFFFFF"/>
        </w:rPr>
        <w:t xml:space="preserve">the microbiome </w:t>
      </w:r>
      <w:r w:rsidRPr="00E75958">
        <w:rPr>
          <w:sz w:val="22"/>
          <w:szCs w:val="22"/>
          <w:shd w:val="clear" w:color="auto" w:fill="FFFFFF"/>
        </w:rPr>
        <w:t>into taxa using BLAST search</w:t>
      </w:r>
      <w:ins w:id="7" w:author="lra.caicedo@gmail.com" w:date="2017-02-05T21:28:00Z">
        <w:r w:rsidR="00D1435E">
          <w:rPr>
            <w:sz w:val="22"/>
            <w:szCs w:val="22"/>
            <w:shd w:val="clear" w:color="auto" w:fill="FFFFFF"/>
          </w:rPr>
          <w:t>e</w:t>
        </w:r>
      </w:ins>
      <w:r w:rsidR="00C50293" w:rsidRPr="00E75958">
        <w:rPr>
          <w:sz w:val="22"/>
          <w:szCs w:val="22"/>
          <w:shd w:val="clear" w:color="auto" w:fill="FFFFFF"/>
        </w:rPr>
        <w:t>s</w:t>
      </w:r>
      <w:r w:rsidRPr="00E75958">
        <w:rPr>
          <w:sz w:val="22"/>
          <w:szCs w:val="22"/>
          <w:shd w:val="clear" w:color="auto" w:fill="FFFFFF"/>
        </w:rPr>
        <w:t xml:space="preserve"> for sequence similarity</w:t>
      </w:r>
      <w:r w:rsidR="00E472A1" w:rsidRPr="00E75958">
        <w:rPr>
          <w:sz w:val="22"/>
          <w:szCs w:val="22"/>
          <w:shd w:val="clear" w:color="auto" w:fill="FFFFFF"/>
        </w:rPr>
        <w:t>.  We will estimate</w:t>
      </w:r>
      <w:r w:rsidRPr="00E75958">
        <w:rPr>
          <w:sz w:val="22"/>
          <w:szCs w:val="22"/>
          <w:shd w:val="clear" w:color="auto" w:fill="FFFFFF"/>
        </w:rPr>
        <w:t xml:space="preserve"> </w:t>
      </w:r>
      <w:r w:rsidR="00E472A1" w:rsidRPr="00E75958">
        <w:rPr>
          <w:sz w:val="22"/>
          <w:szCs w:val="22"/>
          <w:shd w:val="clear" w:color="auto" w:fill="FFFFFF"/>
        </w:rPr>
        <w:t>the</w:t>
      </w:r>
      <w:r w:rsidRPr="00E75958">
        <w:rPr>
          <w:sz w:val="22"/>
          <w:szCs w:val="22"/>
          <w:shd w:val="clear" w:color="auto" w:fill="FFFFFF"/>
        </w:rPr>
        <w:t xml:space="preserve"> relative abundance and diversity of the microbiota for an assessment of the community structure for both groups usin</w:t>
      </w:r>
      <w:ins w:id="8" w:author="lra.caicedo@gmail.com" w:date="2017-02-05T21:30:00Z">
        <w:r w:rsidR="00227507">
          <w:rPr>
            <w:sz w:val="22"/>
            <w:szCs w:val="22"/>
            <w:shd w:val="clear" w:color="auto" w:fill="FFFFFF"/>
          </w:rPr>
          <w:t xml:space="preserve">g multivariate </w:t>
        </w:r>
      </w:ins>
      <w:del w:id="9" w:author="lra.caicedo@gmail.com" w:date="2017-02-05T21:30:00Z">
        <w:r w:rsidRPr="00E75958" w:rsidDel="00227507">
          <w:rPr>
            <w:sz w:val="22"/>
            <w:szCs w:val="22"/>
            <w:shd w:val="clear" w:color="auto" w:fill="FFFFFF"/>
          </w:rPr>
          <w:delText xml:space="preserve">g multidimensional scaling or </w:delText>
        </w:r>
        <w:commentRangeStart w:id="10"/>
        <w:r w:rsidRPr="00E75958" w:rsidDel="00227507">
          <w:rPr>
            <w:sz w:val="22"/>
            <w:szCs w:val="22"/>
            <w:shd w:val="clear" w:color="auto" w:fill="FFFFFF"/>
          </w:rPr>
          <w:delText>discriminant</w:delText>
        </w:r>
        <w:commentRangeEnd w:id="10"/>
        <w:r w:rsidR="00E472A1" w:rsidRPr="00E75958" w:rsidDel="00227507">
          <w:rPr>
            <w:rStyle w:val="CommentReference"/>
            <w:sz w:val="22"/>
            <w:szCs w:val="22"/>
          </w:rPr>
          <w:commentReference w:id="10"/>
        </w:r>
        <w:r w:rsidRPr="00E75958" w:rsidDel="00227507">
          <w:rPr>
            <w:sz w:val="22"/>
            <w:szCs w:val="22"/>
            <w:shd w:val="clear" w:color="auto" w:fill="FFFFFF"/>
          </w:rPr>
          <w:delText xml:space="preserve"> </w:delText>
        </w:r>
      </w:del>
      <w:r w:rsidRPr="00E75958">
        <w:rPr>
          <w:sz w:val="22"/>
          <w:szCs w:val="22"/>
          <w:shd w:val="clear" w:color="auto" w:fill="FFFFFF"/>
        </w:rPr>
        <w:t>analys</w:t>
      </w:r>
      <w:ins w:id="11" w:author="lra.caicedo@gmail.com" w:date="2017-02-05T21:30:00Z">
        <w:r w:rsidR="00227507">
          <w:rPr>
            <w:sz w:val="22"/>
            <w:szCs w:val="22"/>
            <w:shd w:val="clear" w:color="auto" w:fill="FFFFFF"/>
          </w:rPr>
          <w:t>e</w:t>
        </w:r>
      </w:ins>
      <w:del w:id="12" w:author="lra.caicedo@gmail.com" w:date="2017-02-05T21:30:00Z">
        <w:r w:rsidRPr="00E75958" w:rsidDel="00227507">
          <w:rPr>
            <w:sz w:val="22"/>
            <w:szCs w:val="22"/>
            <w:shd w:val="clear" w:color="auto" w:fill="FFFFFF"/>
          </w:rPr>
          <w:delText>i</w:delText>
        </w:r>
      </w:del>
      <w:r w:rsidRPr="00E75958">
        <w:rPr>
          <w:sz w:val="22"/>
          <w:szCs w:val="22"/>
          <w:shd w:val="clear" w:color="auto" w:fill="FFFFFF"/>
        </w:rPr>
        <w:t xml:space="preserve">s. </w:t>
      </w:r>
    </w:p>
    <w:p w14:paraId="44F2AF0D" w14:textId="260F67E9" w:rsidR="00EC020C" w:rsidRPr="00E75958" w:rsidRDefault="00EC020C" w:rsidP="00491695">
      <w:pPr>
        <w:pStyle w:val="NormalWeb"/>
        <w:spacing w:before="180" w:beforeAutospacing="0" w:after="180" w:afterAutospacing="0"/>
        <w:jc w:val="both"/>
        <w:rPr>
          <w:sz w:val="22"/>
          <w:szCs w:val="22"/>
        </w:rPr>
      </w:pPr>
      <w:r w:rsidRPr="00E75958">
        <w:rPr>
          <w:sz w:val="22"/>
          <w:szCs w:val="22"/>
          <w:shd w:val="clear" w:color="auto" w:fill="FFFFFF"/>
        </w:rPr>
        <w:t>Transcriptome sequences will be used to analyze differences in the level of gene expression. We will define a threshold to identify significant expression</w:t>
      </w:r>
      <w:r w:rsidR="00986C4B">
        <w:rPr>
          <w:sz w:val="22"/>
          <w:szCs w:val="22"/>
          <w:shd w:val="clear" w:color="auto" w:fill="FFFFFF"/>
        </w:rPr>
        <w:t>.</w:t>
      </w:r>
      <w:r w:rsidRPr="00E75958">
        <w:rPr>
          <w:sz w:val="22"/>
          <w:szCs w:val="22"/>
          <w:shd w:val="clear" w:color="auto" w:fill="FFFFFF"/>
        </w:rPr>
        <w:t xml:space="preserve"> Genes expressed in common and differentially will be identified, particularly those related to immune response. To parse out the effect of handling in gene expression, we will focus on expression related to immune response and discard any expression related to stress response. </w:t>
      </w:r>
      <w:commentRangeStart w:id="13"/>
      <w:r w:rsidRPr="00E75958">
        <w:rPr>
          <w:sz w:val="22"/>
          <w:szCs w:val="22"/>
          <w:shd w:val="clear" w:color="auto" w:fill="FFFFFF"/>
        </w:rPr>
        <w:t xml:space="preserve">Additionally, healthy and sick individuals from the Intertidal and Subtidal zone will be </w:t>
      </w:r>
      <w:commentRangeStart w:id="14"/>
      <w:commentRangeStart w:id="15"/>
      <w:r w:rsidRPr="00E75958">
        <w:rPr>
          <w:sz w:val="22"/>
          <w:szCs w:val="22"/>
          <w:shd w:val="clear" w:color="auto" w:fill="FFFFFF"/>
        </w:rPr>
        <w:t>compared.</w:t>
      </w:r>
      <w:commentRangeEnd w:id="14"/>
      <w:r w:rsidR="00E472A1" w:rsidRPr="00E75958">
        <w:rPr>
          <w:rStyle w:val="CommentReference"/>
          <w:sz w:val="22"/>
          <w:szCs w:val="22"/>
        </w:rPr>
        <w:commentReference w:id="14"/>
      </w:r>
      <w:commentRangeEnd w:id="15"/>
      <w:r w:rsidR="00D1435E">
        <w:rPr>
          <w:rStyle w:val="CommentReference"/>
          <w:rFonts w:asciiTheme="minorHAnsi" w:hAnsiTheme="minorHAnsi" w:cstheme="minorBidi"/>
        </w:rPr>
        <w:commentReference w:id="15"/>
      </w:r>
      <w:commentRangeEnd w:id="13"/>
      <w:r w:rsidR="00227507">
        <w:rPr>
          <w:rStyle w:val="CommentReference"/>
          <w:rFonts w:asciiTheme="minorHAnsi" w:hAnsiTheme="minorHAnsi" w:cstheme="minorBidi"/>
        </w:rPr>
        <w:commentReference w:id="13"/>
      </w:r>
      <w:r w:rsidR="00986C4B" w:rsidRPr="00986C4B">
        <w:rPr>
          <w:sz w:val="22"/>
          <w:szCs w:val="22"/>
          <w:shd w:val="clear" w:color="auto" w:fill="FFFFFF"/>
        </w:rPr>
        <w:t xml:space="preserve"> </w:t>
      </w:r>
      <w:commentRangeStart w:id="16"/>
      <w:r w:rsidR="00986C4B" w:rsidRPr="00E75958">
        <w:rPr>
          <w:sz w:val="22"/>
          <w:szCs w:val="22"/>
          <w:shd w:val="clear" w:color="auto" w:fill="FFFFFF"/>
        </w:rPr>
        <w:t>Matrices of the host’s gene expression and changes in the microbiome will be compared using a Mantel Test.</w:t>
      </w:r>
      <w:commentRangeEnd w:id="16"/>
      <w:r w:rsidR="00986C4B" w:rsidRPr="00E75958">
        <w:rPr>
          <w:rStyle w:val="CommentReference"/>
          <w:sz w:val="22"/>
          <w:szCs w:val="22"/>
        </w:rPr>
        <w:commentReference w:id="16"/>
      </w:r>
    </w:p>
    <w:p w14:paraId="2D326A6E" w14:textId="77777777" w:rsidR="00EC020C" w:rsidRPr="00E75958" w:rsidRDefault="00EC020C" w:rsidP="00491695">
      <w:pPr>
        <w:pStyle w:val="NormalWeb"/>
        <w:spacing w:before="180" w:beforeAutospacing="0" w:after="180" w:afterAutospacing="0"/>
        <w:jc w:val="both"/>
        <w:rPr>
          <w:sz w:val="20"/>
          <w:szCs w:val="20"/>
        </w:rPr>
      </w:pPr>
      <w:r w:rsidRPr="00E75958">
        <w:rPr>
          <w:sz w:val="20"/>
          <w:szCs w:val="20"/>
          <w:shd w:val="clear" w:color="auto" w:fill="FFFFFF"/>
        </w:rPr>
        <w:t>References</w:t>
      </w:r>
    </w:p>
    <w:p w14:paraId="0229B63C" w14:textId="77777777" w:rsidR="00EC020C" w:rsidRPr="00E75958" w:rsidRDefault="00EC020C" w:rsidP="00491695">
      <w:pPr>
        <w:pStyle w:val="NormalWeb"/>
        <w:numPr>
          <w:ilvl w:val="0"/>
          <w:numId w:val="3"/>
        </w:numPr>
        <w:shd w:val="clear" w:color="auto" w:fill="FFFFFF"/>
        <w:spacing w:before="180" w:beforeAutospacing="0" w:after="0" w:afterAutospacing="0"/>
        <w:jc w:val="both"/>
        <w:textAlignment w:val="baseline"/>
        <w:rPr>
          <w:sz w:val="20"/>
          <w:szCs w:val="20"/>
        </w:rPr>
      </w:pPr>
      <w:r w:rsidRPr="00E75958">
        <w:rPr>
          <w:sz w:val="20"/>
          <w:szCs w:val="20"/>
          <w:shd w:val="clear" w:color="auto" w:fill="FFFFFF"/>
        </w:rPr>
        <w:t>Menge, B et al. (2016). Sea Star Wasting Disease in the Keystone Predator Pisaster ochraceus in Oregon: Insights into Differential Population Impacts, Recovery, Predation Rate, and Temperature Effects from Long-Term Research. PLOS One, 11(6), E0157302.</w:t>
      </w:r>
    </w:p>
    <w:p w14:paraId="1540DF16" w14:textId="77777777" w:rsidR="00EC020C" w:rsidRPr="00E75958" w:rsidRDefault="00EC020C" w:rsidP="00491695">
      <w:pPr>
        <w:pStyle w:val="NormalWeb"/>
        <w:numPr>
          <w:ilvl w:val="0"/>
          <w:numId w:val="3"/>
        </w:numPr>
        <w:shd w:val="clear" w:color="auto" w:fill="FFFFFF"/>
        <w:spacing w:before="0" w:beforeAutospacing="0" w:after="0" w:afterAutospacing="0"/>
        <w:jc w:val="both"/>
        <w:textAlignment w:val="baseline"/>
        <w:rPr>
          <w:sz w:val="20"/>
          <w:szCs w:val="20"/>
        </w:rPr>
      </w:pPr>
      <w:r w:rsidRPr="00E75958">
        <w:rPr>
          <w:sz w:val="20"/>
          <w:szCs w:val="20"/>
          <w:shd w:val="clear" w:color="auto" w:fill="FFFFFF"/>
        </w:rPr>
        <w:t>Eisenlord, M et al. (2016). Ochre star mortality during the 2014 wasting disease epizootic: role of population size structure and temperature. Philos Trans R Soc Lond B Biol Sci, 371(1681).</w:t>
      </w:r>
    </w:p>
    <w:p w14:paraId="460156C5" w14:textId="33470A7B" w:rsidR="007F01D9" w:rsidRPr="00227507" w:rsidRDefault="00EC020C" w:rsidP="00491695">
      <w:pPr>
        <w:pStyle w:val="NormalWeb"/>
        <w:numPr>
          <w:ilvl w:val="0"/>
          <w:numId w:val="3"/>
        </w:numPr>
        <w:shd w:val="clear" w:color="auto" w:fill="FFFFFF"/>
        <w:spacing w:before="0" w:beforeAutospacing="0" w:after="180" w:afterAutospacing="0"/>
        <w:jc w:val="both"/>
        <w:textAlignment w:val="baseline"/>
        <w:rPr>
          <w:ins w:id="17" w:author="lra.caicedo@gmail.com" w:date="2017-02-05T21:31:00Z"/>
          <w:rFonts w:ascii="Arial" w:hAnsi="Arial" w:cs="Arial"/>
          <w:rPrChange w:id="18" w:author="lra.caicedo@gmail.com" w:date="2017-02-05T21:31:00Z">
            <w:rPr>
              <w:ins w:id="19" w:author="lra.caicedo@gmail.com" w:date="2017-02-05T21:31:00Z"/>
              <w:sz w:val="20"/>
              <w:szCs w:val="20"/>
              <w:shd w:val="clear" w:color="auto" w:fill="FFFFFF"/>
            </w:rPr>
          </w:rPrChange>
        </w:rPr>
      </w:pPr>
      <w:r w:rsidRPr="00E75958">
        <w:rPr>
          <w:sz w:val="20"/>
          <w:szCs w:val="20"/>
          <w:shd w:val="clear" w:color="auto" w:fill="FFFFFF"/>
        </w:rPr>
        <w:t>Lambert, P. (2000). Sea Stars of British Columbia, Southeast Alaska and Puget Sound. Royal BC Museum.</w:t>
      </w:r>
    </w:p>
    <w:p w14:paraId="0390A635" w14:textId="34E03CDF" w:rsidR="00227507" w:rsidRPr="00E75958" w:rsidRDefault="00227507" w:rsidP="00491695">
      <w:pPr>
        <w:pStyle w:val="NormalWeb"/>
        <w:numPr>
          <w:ilvl w:val="0"/>
          <w:numId w:val="3"/>
        </w:numPr>
        <w:shd w:val="clear" w:color="auto" w:fill="FFFFFF"/>
        <w:spacing w:before="0" w:beforeAutospacing="0" w:after="180" w:afterAutospacing="0"/>
        <w:jc w:val="both"/>
        <w:textAlignment w:val="baseline"/>
        <w:rPr>
          <w:rFonts w:ascii="Arial" w:hAnsi="Arial" w:cs="Arial"/>
        </w:rPr>
      </w:pPr>
      <w:ins w:id="20" w:author="lra.caicedo@gmail.com" w:date="2017-02-05T21:31:00Z">
        <w:r>
          <w:rPr>
            <w:sz w:val="20"/>
            <w:szCs w:val="20"/>
            <w:shd w:val="clear" w:color="auto" w:fill="FFFFFF"/>
          </w:rPr>
          <w:lastRenderedPageBreak/>
          <w:t>Lauren…2015</w:t>
        </w:r>
      </w:ins>
      <w:bookmarkStart w:id="21" w:name="_GoBack"/>
      <w:bookmarkEnd w:id="21"/>
    </w:p>
    <w:sectPr w:rsidR="00227507" w:rsidRPr="00E75958" w:rsidSect="00E75958">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les Kilpatrick" w:date="2017-02-04T17:39:00Z" w:initials="CK">
    <w:p w14:paraId="35B315E7" w14:textId="260C7F58" w:rsidR="007634F8" w:rsidRDefault="007634F8">
      <w:pPr>
        <w:pStyle w:val="CommentText"/>
      </w:pPr>
      <w:r>
        <w:rPr>
          <w:rStyle w:val="CommentReference"/>
        </w:rPr>
        <w:annotationRef/>
      </w:r>
      <w:r>
        <w:t xml:space="preserve">Why is this predicted?  I could argue that sea stars in the subtidal zone </w:t>
      </w:r>
      <w:r w:rsidR="00C50293">
        <w:t>have higher expression of their immune response genes and thus are healthier</w:t>
      </w:r>
    </w:p>
  </w:comment>
  <w:comment w:id="1" w:author="lra.caicedo@gmail.com" w:date="2017-02-05T21:26:00Z" w:initials="l">
    <w:p w14:paraId="3DCB13A4" w14:textId="17FCB8C8" w:rsidR="00D1435E" w:rsidRDefault="00D1435E">
      <w:pPr>
        <w:pStyle w:val="CommentText"/>
      </w:pPr>
      <w:r>
        <w:rPr>
          <w:rStyle w:val="CommentReference"/>
        </w:rPr>
        <w:annotationRef/>
      </w:r>
      <w:r>
        <w:t xml:space="preserve">Cannot say there will be differences in gene expression by the zones but there will be a higher immune response for indiv. Exposed to disease: </w:t>
      </w:r>
      <w:r>
        <w:rPr>
          <w:sz w:val="22"/>
          <w:szCs w:val="22"/>
          <w:shd w:val="clear" w:color="auto" w:fill="FFFFFF"/>
        </w:rPr>
        <w:t>Most sick individuals are on the intertidal and an increase in immune response is expected on sea stars exposed to disease (Lauren et al. 2015).</w:t>
      </w:r>
    </w:p>
  </w:comment>
  <w:comment w:id="2" w:author="Charles Kilpatrick" w:date="2017-02-04T17:42:00Z" w:initials="CK">
    <w:p w14:paraId="2D01C3A8" w14:textId="6732C54A" w:rsidR="00C50293" w:rsidRDefault="00C50293">
      <w:pPr>
        <w:pStyle w:val="CommentText"/>
      </w:pPr>
      <w:r>
        <w:rPr>
          <w:rStyle w:val="CommentReference"/>
        </w:rPr>
        <w:annotationRef/>
      </w:r>
      <w:r>
        <w:t>Again why is this the prediction?  What is the basis?</w:t>
      </w:r>
    </w:p>
  </w:comment>
  <w:comment w:id="3" w:author="lra.caicedo@gmail.com" w:date="2017-02-05T21:25:00Z" w:initials="l">
    <w:p w14:paraId="2F45DF89" w14:textId="3F9AD94B" w:rsidR="00E13025" w:rsidRDefault="00E13025">
      <w:pPr>
        <w:pStyle w:val="CommentText"/>
      </w:pPr>
      <w:r>
        <w:rPr>
          <w:rStyle w:val="CommentReference"/>
        </w:rPr>
        <w:annotationRef/>
      </w:r>
      <w:r w:rsidR="00D1435E">
        <w:t xml:space="preserve">I would not predict this, just that there will be a difference in the microbiome by the zones. </w:t>
      </w:r>
    </w:p>
  </w:comment>
  <w:comment w:id="4" w:author="Charles Kilpatrick" w:date="2017-02-04T17:44:00Z" w:initials="CK">
    <w:p w14:paraId="21C7A697" w14:textId="03DAB611" w:rsidR="00C50293" w:rsidRDefault="00C50293">
      <w:pPr>
        <w:pStyle w:val="CommentText"/>
      </w:pPr>
      <w:r>
        <w:rPr>
          <w:rStyle w:val="CommentReference"/>
        </w:rPr>
        <w:annotationRef/>
      </w:r>
      <w:r>
        <w:t>We are using the sequencing data not the tissues sampled</w:t>
      </w:r>
    </w:p>
  </w:comment>
  <w:comment w:id="10" w:author="Charles Kilpatrick" w:date="2017-02-04T17:52:00Z" w:initials="CK">
    <w:p w14:paraId="56B007DC" w14:textId="5AA08D6A" w:rsidR="00E472A1" w:rsidRDefault="00E472A1">
      <w:pPr>
        <w:pStyle w:val="CommentText"/>
      </w:pPr>
      <w:r>
        <w:rPr>
          <w:rStyle w:val="CommentReference"/>
        </w:rPr>
        <w:annotationRef/>
      </w:r>
      <w:r>
        <w:t>A would make this broader by saying multivariate analyses</w:t>
      </w:r>
    </w:p>
  </w:comment>
  <w:comment w:id="14" w:author="Charles Kilpatrick" w:date="2017-02-04T17:59:00Z" w:initials="CK">
    <w:p w14:paraId="08DC2504" w14:textId="51768423" w:rsidR="00E472A1" w:rsidRDefault="00E472A1">
      <w:pPr>
        <w:pStyle w:val="CommentText"/>
      </w:pPr>
      <w:r>
        <w:rPr>
          <w:rStyle w:val="CommentReference"/>
        </w:rPr>
        <w:annotationRef/>
      </w:r>
      <w:r>
        <w:t>For what?</w:t>
      </w:r>
    </w:p>
    <w:p w14:paraId="328EDB3A" w14:textId="77777777" w:rsidR="00D1435E" w:rsidRDefault="00D1435E">
      <w:pPr>
        <w:pStyle w:val="CommentText"/>
      </w:pPr>
    </w:p>
  </w:comment>
  <w:comment w:id="15" w:author="lra.caicedo@gmail.com" w:date="2017-02-05T21:26:00Z" w:initials="l">
    <w:p w14:paraId="33788A69" w14:textId="0C1FDF6D" w:rsidR="00D1435E" w:rsidRDefault="00D1435E">
      <w:pPr>
        <w:pStyle w:val="CommentText"/>
      </w:pPr>
      <w:r>
        <w:rPr>
          <w:rStyle w:val="CommentReference"/>
        </w:rPr>
        <w:annotationRef/>
      </w:r>
      <w:r>
        <w:t>I suggest removing this</w:t>
      </w:r>
    </w:p>
  </w:comment>
  <w:comment w:id="13" w:author="lra.caicedo@gmail.com" w:date="2017-02-05T21:30:00Z" w:initials="l">
    <w:p w14:paraId="4B0F3F6F" w14:textId="099DBE0D" w:rsidR="00227507" w:rsidRDefault="00227507">
      <w:pPr>
        <w:pStyle w:val="CommentText"/>
      </w:pPr>
      <w:r>
        <w:rPr>
          <w:rStyle w:val="CommentReference"/>
        </w:rPr>
        <w:annotationRef/>
      </w:r>
      <w:r>
        <w:t>I suggest removing this sentence.</w:t>
      </w:r>
    </w:p>
  </w:comment>
  <w:comment w:id="16" w:author="Charles Kilpatrick" w:date="2017-02-04T17:53:00Z" w:initials="CK">
    <w:p w14:paraId="4C20EC20" w14:textId="77777777" w:rsidR="00986C4B" w:rsidRDefault="00986C4B" w:rsidP="00986C4B">
      <w:pPr>
        <w:pStyle w:val="CommentText"/>
      </w:pPr>
      <w:r>
        <w:rPr>
          <w:rStyle w:val="CommentReference"/>
        </w:rPr>
        <w:annotationRef/>
      </w:r>
      <w:r>
        <w:t>Placement, this will require data from the microbiome and the transcriptome analyses, so move it into a later paragraph.  Second, it not clear how this is to be used.  This is a test to look for correlation between matrices. think about this some moreI want to think about this a little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315E7" w15:done="0"/>
  <w15:commentEx w15:paraId="3DCB13A4" w15:paraIdParent="35B315E7" w15:done="0"/>
  <w15:commentEx w15:paraId="2D01C3A8" w15:done="0"/>
  <w15:commentEx w15:paraId="2F45DF89" w15:paraIdParent="2D01C3A8" w15:done="0"/>
  <w15:commentEx w15:paraId="21C7A697" w15:done="0"/>
  <w15:commentEx w15:paraId="56B007DC" w15:done="0"/>
  <w15:commentEx w15:paraId="328EDB3A" w15:done="0"/>
  <w15:commentEx w15:paraId="33788A69" w15:paraIdParent="328EDB3A" w15:done="0"/>
  <w15:commentEx w15:paraId="4B0F3F6F" w15:done="0"/>
  <w15:commentEx w15:paraId="4C20EC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56202" w14:textId="77777777" w:rsidR="00A060B0" w:rsidRDefault="00A060B0" w:rsidP="00C50293">
      <w:r>
        <w:separator/>
      </w:r>
    </w:p>
  </w:endnote>
  <w:endnote w:type="continuationSeparator" w:id="0">
    <w:p w14:paraId="0B739B0A" w14:textId="77777777" w:rsidR="00A060B0" w:rsidRDefault="00A060B0" w:rsidP="00C5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492146"/>
      <w:docPartObj>
        <w:docPartGallery w:val="Page Numbers (Bottom of Page)"/>
        <w:docPartUnique/>
      </w:docPartObj>
    </w:sdtPr>
    <w:sdtEndPr>
      <w:rPr>
        <w:noProof/>
      </w:rPr>
    </w:sdtEndPr>
    <w:sdtContent>
      <w:p w14:paraId="6D009FE2" w14:textId="19525D59" w:rsidR="00E75958" w:rsidRDefault="00E75958">
        <w:pPr>
          <w:pStyle w:val="Footer"/>
          <w:jc w:val="right"/>
        </w:pPr>
        <w:r>
          <w:fldChar w:fldCharType="begin"/>
        </w:r>
        <w:r>
          <w:instrText xml:space="preserve"> PAGE   \* MERGEFORMAT </w:instrText>
        </w:r>
        <w:r>
          <w:fldChar w:fldCharType="separate"/>
        </w:r>
        <w:r w:rsidR="00227507">
          <w:rPr>
            <w:noProof/>
          </w:rPr>
          <w:t>1</w:t>
        </w:r>
        <w:r>
          <w:rPr>
            <w:noProof/>
          </w:rPr>
          <w:fldChar w:fldCharType="end"/>
        </w:r>
      </w:p>
    </w:sdtContent>
  </w:sdt>
  <w:p w14:paraId="767425D2" w14:textId="77777777" w:rsidR="00E75958" w:rsidRDefault="00E759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66C54" w14:textId="77777777" w:rsidR="00A060B0" w:rsidRDefault="00A060B0" w:rsidP="00C50293">
      <w:r>
        <w:separator/>
      </w:r>
    </w:p>
  </w:footnote>
  <w:footnote w:type="continuationSeparator" w:id="0">
    <w:p w14:paraId="791E4EFD" w14:textId="77777777" w:rsidR="00A060B0" w:rsidRDefault="00A060B0" w:rsidP="00C502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B5EAB"/>
    <w:multiLevelType w:val="multilevel"/>
    <w:tmpl w:val="FC78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7B4BBD"/>
    <w:multiLevelType w:val="multilevel"/>
    <w:tmpl w:val="1F06AEB2"/>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D56FDE"/>
    <w:multiLevelType w:val="multilevel"/>
    <w:tmpl w:val="C7E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Kilpatrick">
    <w15:presenceInfo w15:providerId="Windows Live" w15:userId="ae8ff3053d3531e8"/>
  </w15:person>
  <w15:person w15:author="lra.caicedo@gmail.com">
    <w15:presenceInfo w15:providerId="Windows Live" w15:userId="8302d5faa97dd8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3F"/>
    <w:rsid w:val="00001141"/>
    <w:rsid w:val="00132627"/>
    <w:rsid w:val="00227507"/>
    <w:rsid w:val="002512DA"/>
    <w:rsid w:val="002B12F7"/>
    <w:rsid w:val="002D6D17"/>
    <w:rsid w:val="00300175"/>
    <w:rsid w:val="003D12AA"/>
    <w:rsid w:val="00417B54"/>
    <w:rsid w:val="00491695"/>
    <w:rsid w:val="004C6209"/>
    <w:rsid w:val="004D0F88"/>
    <w:rsid w:val="004E4002"/>
    <w:rsid w:val="00550AD4"/>
    <w:rsid w:val="00584335"/>
    <w:rsid w:val="005C1DAE"/>
    <w:rsid w:val="005F1F3F"/>
    <w:rsid w:val="006403EA"/>
    <w:rsid w:val="00696E54"/>
    <w:rsid w:val="006D0084"/>
    <w:rsid w:val="006E4333"/>
    <w:rsid w:val="007634F8"/>
    <w:rsid w:val="007F3BD4"/>
    <w:rsid w:val="008F60AF"/>
    <w:rsid w:val="00986C4B"/>
    <w:rsid w:val="00A060B0"/>
    <w:rsid w:val="00A804A4"/>
    <w:rsid w:val="00AA534C"/>
    <w:rsid w:val="00B318E9"/>
    <w:rsid w:val="00C50293"/>
    <w:rsid w:val="00C7486A"/>
    <w:rsid w:val="00CC23E5"/>
    <w:rsid w:val="00D1435E"/>
    <w:rsid w:val="00D3147E"/>
    <w:rsid w:val="00D4354A"/>
    <w:rsid w:val="00D72EF5"/>
    <w:rsid w:val="00D909DA"/>
    <w:rsid w:val="00DD415A"/>
    <w:rsid w:val="00E13025"/>
    <w:rsid w:val="00E472A1"/>
    <w:rsid w:val="00E52A72"/>
    <w:rsid w:val="00E55B81"/>
    <w:rsid w:val="00E7589C"/>
    <w:rsid w:val="00E75958"/>
    <w:rsid w:val="00EA7760"/>
    <w:rsid w:val="00EC020C"/>
    <w:rsid w:val="00F2248E"/>
    <w:rsid w:val="00F26E0C"/>
    <w:rsid w:val="00F97A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006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F3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1F3F"/>
  </w:style>
  <w:style w:type="character" w:styleId="CommentReference">
    <w:name w:val="annotation reference"/>
    <w:basedOn w:val="DefaultParagraphFont"/>
    <w:uiPriority w:val="99"/>
    <w:semiHidden/>
    <w:unhideWhenUsed/>
    <w:rsid w:val="007634F8"/>
    <w:rPr>
      <w:sz w:val="16"/>
      <w:szCs w:val="16"/>
    </w:rPr>
  </w:style>
  <w:style w:type="paragraph" w:styleId="CommentText">
    <w:name w:val="annotation text"/>
    <w:basedOn w:val="Normal"/>
    <w:link w:val="CommentTextChar"/>
    <w:uiPriority w:val="99"/>
    <w:semiHidden/>
    <w:unhideWhenUsed/>
    <w:rsid w:val="007634F8"/>
    <w:rPr>
      <w:sz w:val="20"/>
      <w:szCs w:val="20"/>
    </w:rPr>
  </w:style>
  <w:style w:type="character" w:customStyle="1" w:styleId="CommentTextChar">
    <w:name w:val="Comment Text Char"/>
    <w:basedOn w:val="DefaultParagraphFont"/>
    <w:link w:val="CommentText"/>
    <w:uiPriority w:val="99"/>
    <w:semiHidden/>
    <w:rsid w:val="007634F8"/>
    <w:rPr>
      <w:sz w:val="20"/>
      <w:szCs w:val="20"/>
    </w:rPr>
  </w:style>
  <w:style w:type="paragraph" w:styleId="CommentSubject">
    <w:name w:val="annotation subject"/>
    <w:basedOn w:val="CommentText"/>
    <w:next w:val="CommentText"/>
    <w:link w:val="CommentSubjectChar"/>
    <w:uiPriority w:val="99"/>
    <w:semiHidden/>
    <w:unhideWhenUsed/>
    <w:rsid w:val="007634F8"/>
    <w:rPr>
      <w:b/>
      <w:bCs/>
    </w:rPr>
  </w:style>
  <w:style w:type="character" w:customStyle="1" w:styleId="CommentSubjectChar">
    <w:name w:val="Comment Subject Char"/>
    <w:basedOn w:val="CommentTextChar"/>
    <w:link w:val="CommentSubject"/>
    <w:uiPriority w:val="99"/>
    <w:semiHidden/>
    <w:rsid w:val="007634F8"/>
    <w:rPr>
      <w:b/>
      <w:bCs/>
      <w:sz w:val="20"/>
      <w:szCs w:val="20"/>
    </w:rPr>
  </w:style>
  <w:style w:type="paragraph" w:styleId="BalloonText">
    <w:name w:val="Balloon Text"/>
    <w:basedOn w:val="Normal"/>
    <w:link w:val="BalloonTextChar"/>
    <w:uiPriority w:val="99"/>
    <w:semiHidden/>
    <w:unhideWhenUsed/>
    <w:rsid w:val="007634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4F8"/>
    <w:rPr>
      <w:rFonts w:ascii="Segoe UI" w:hAnsi="Segoe UI" w:cs="Segoe UI"/>
      <w:sz w:val="18"/>
      <w:szCs w:val="18"/>
    </w:rPr>
  </w:style>
  <w:style w:type="paragraph" w:styleId="Header">
    <w:name w:val="header"/>
    <w:basedOn w:val="Normal"/>
    <w:link w:val="HeaderChar"/>
    <w:uiPriority w:val="99"/>
    <w:unhideWhenUsed/>
    <w:rsid w:val="00C50293"/>
    <w:pPr>
      <w:tabs>
        <w:tab w:val="center" w:pos="4680"/>
        <w:tab w:val="right" w:pos="9360"/>
      </w:tabs>
    </w:pPr>
  </w:style>
  <w:style w:type="character" w:customStyle="1" w:styleId="HeaderChar">
    <w:name w:val="Header Char"/>
    <w:basedOn w:val="DefaultParagraphFont"/>
    <w:link w:val="Header"/>
    <w:uiPriority w:val="99"/>
    <w:rsid w:val="00C50293"/>
  </w:style>
  <w:style w:type="paragraph" w:styleId="Footer">
    <w:name w:val="footer"/>
    <w:basedOn w:val="Normal"/>
    <w:link w:val="FooterChar"/>
    <w:uiPriority w:val="99"/>
    <w:unhideWhenUsed/>
    <w:rsid w:val="00C50293"/>
    <w:pPr>
      <w:tabs>
        <w:tab w:val="center" w:pos="4680"/>
        <w:tab w:val="right" w:pos="9360"/>
      </w:tabs>
    </w:pPr>
  </w:style>
  <w:style w:type="character" w:customStyle="1" w:styleId="FooterChar">
    <w:name w:val="Footer Char"/>
    <w:basedOn w:val="DefaultParagraphFont"/>
    <w:link w:val="Footer"/>
    <w:uiPriority w:val="99"/>
    <w:rsid w:val="00C50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1389">
      <w:bodyDiv w:val="1"/>
      <w:marLeft w:val="0"/>
      <w:marRight w:val="0"/>
      <w:marTop w:val="0"/>
      <w:marBottom w:val="0"/>
      <w:divBdr>
        <w:top w:val="none" w:sz="0" w:space="0" w:color="auto"/>
        <w:left w:val="none" w:sz="0" w:space="0" w:color="auto"/>
        <w:bottom w:val="none" w:sz="0" w:space="0" w:color="auto"/>
        <w:right w:val="none" w:sz="0" w:space="0" w:color="auto"/>
      </w:divBdr>
    </w:div>
    <w:div w:id="2020615153">
      <w:bodyDiv w:val="1"/>
      <w:marLeft w:val="0"/>
      <w:marRight w:val="0"/>
      <w:marTop w:val="0"/>
      <w:marBottom w:val="0"/>
      <w:divBdr>
        <w:top w:val="none" w:sz="0" w:space="0" w:color="auto"/>
        <w:left w:val="none" w:sz="0" w:space="0" w:color="auto"/>
        <w:bottom w:val="none" w:sz="0" w:space="0" w:color="auto"/>
        <w:right w:val="none" w:sz="0" w:space="0" w:color="auto"/>
      </w:divBdr>
    </w:div>
    <w:div w:id="208884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4CA6-835D-4D40-A8A2-7FF72F78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lra.caicedo@gmail.com</dc:creator>
  <cp:lastModifiedBy>lra.caicedo@gmail.com</cp:lastModifiedBy>
  <cp:revision>3</cp:revision>
  <dcterms:created xsi:type="dcterms:W3CDTF">2017-02-05T17:25:00Z</dcterms:created>
  <dcterms:modified xsi:type="dcterms:W3CDTF">2017-02-06T02:31:00Z</dcterms:modified>
</cp:coreProperties>
</file>